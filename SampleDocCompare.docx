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1BC4A" w14:textId="6B412BF0" w:rsidR="002F2484" w:rsidRDefault="002F2484" w:rsidP="002F2484">
      <w:pPr>
        <w:pStyle w:val="Heading4"/>
      </w:pPr>
      <w:bookmarkStart w:id="0" w:name="_GoBack"/>
      <w:bookmarkEnd w:id="0"/>
      <w:r>
        <w:t>Instructions</w:t>
      </w:r>
    </w:p>
    <w:p w14:paraId="234C27C5" w14:textId="205A30AF" w:rsidR="002F2484" w:rsidRDefault="00F85575">
      <w:pPr>
        <w:pStyle w:val="FirstParagraph"/>
      </w:pPr>
      <w:r>
        <w:t>Copy your sample doc</w:t>
      </w:r>
      <w:r w:rsidR="002F2484">
        <w:t>ument</w:t>
      </w:r>
      <w:r>
        <w:t xml:space="preserve"> here. </w:t>
      </w:r>
      <w:r w:rsidR="002F2484">
        <w:t xml:space="preserve"> Add a ‘git hook’ in the .git/hooks directory called ‘pre-commit’ (with no extension).  The file should have the following two lines:</w:t>
      </w:r>
    </w:p>
    <w:p w14:paraId="16E66916" w14:textId="2CECC2FF" w:rsidR="002F2484" w:rsidRPr="002F2484" w:rsidRDefault="002F2484" w:rsidP="002F2484">
      <w:pPr>
        <w:spacing w:after="0"/>
        <w:rPr>
          <w:rFonts w:ascii="Arial" w:hAnsi="Arial"/>
        </w:rPr>
      </w:pPr>
      <w:r w:rsidRPr="002F2484">
        <w:rPr>
          <w:rFonts w:ascii="Arial" w:hAnsi="Arial"/>
        </w:rPr>
        <w:t>#!/bin/sh</w:t>
      </w:r>
    </w:p>
    <w:p w14:paraId="12017DD1" w14:textId="02D07125" w:rsidR="002F2484" w:rsidRPr="002F2484" w:rsidRDefault="002F2484" w:rsidP="002F2484">
      <w:pPr>
        <w:spacing w:after="0"/>
        <w:rPr>
          <w:rFonts w:ascii="Arial" w:hAnsi="Arial"/>
        </w:rPr>
      </w:pPr>
      <w:r w:rsidRPr="002F2484">
        <w:rPr>
          <w:rFonts w:ascii="Arial" w:hAnsi="Arial"/>
        </w:rPr>
        <w:t>./makediff.sh</w:t>
      </w:r>
    </w:p>
    <w:p w14:paraId="253CD5C0" w14:textId="364ABC22" w:rsidR="002165E9" w:rsidRDefault="002F2484">
      <w:pPr>
        <w:pStyle w:val="FirstParagraph"/>
      </w:pPr>
      <w:r>
        <w:t>Make changes in MS Word, and c</w:t>
      </w:r>
      <w:r w:rsidR="00F85575">
        <w:t xml:space="preserve">ommit your changes in git. </w:t>
      </w:r>
      <w:r>
        <w:t xml:space="preserve">The script that is called in the git hook will automatically create an </w:t>
      </w:r>
      <w:r w:rsidR="00F85575">
        <w:t>MS Compare file, along with a changes.html to show the changes.</w:t>
      </w:r>
    </w:p>
    <w:sectPr w:rsidR="002165E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FAC32" w14:textId="77777777" w:rsidR="00CD0E5B" w:rsidRDefault="00CD0E5B">
      <w:pPr>
        <w:spacing w:after="0"/>
      </w:pPr>
      <w:r>
        <w:separator/>
      </w:r>
    </w:p>
  </w:endnote>
  <w:endnote w:type="continuationSeparator" w:id="0">
    <w:p w14:paraId="318D80A3" w14:textId="77777777" w:rsidR="00CD0E5B" w:rsidRDefault="00CD0E5B">
      <w:pPr>
        <w:spacing w:after="0"/>
      </w:pPr>
      <w:r>
        <w:continuationSeparator/>
      </w:r>
    </w:p>
  </w:endnote>
  <w:endnote w:type="continuationNotice" w:id="1">
    <w:p w14:paraId="1F47405B" w14:textId="77777777" w:rsidR="00CD0E5B" w:rsidRDefault="00CD0E5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935BE" w14:textId="77777777" w:rsidR="00CD0E5B" w:rsidRDefault="00CD0E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380D5" w14:textId="77777777" w:rsidR="00CD0E5B" w:rsidRDefault="00CD0E5B">
      <w:r>
        <w:separator/>
      </w:r>
    </w:p>
  </w:footnote>
  <w:footnote w:type="continuationSeparator" w:id="0">
    <w:p w14:paraId="2A4EAAA4" w14:textId="77777777" w:rsidR="00CD0E5B" w:rsidRDefault="00CD0E5B">
      <w:r>
        <w:continuationSeparator/>
      </w:r>
    </w:p>
  </w:footnote>
  <w:footnote w:type="continuationNotice" w:id="1">
    <w:p w14:paraId="5FE64E9E" w14:textId="77777777" w:rsidR="00CD0E5B" w:rsidRDefault="00CD0E5B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7A356" w14:textId="77777777" w:rsidR="00CD0E5B" w:rsidRDefault="00CD0E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59AD4"/>
    <w:multiLevelType w:val="multilevel"/>
    <w:tmpl w:val="CE7E4A2A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05C1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4957FB"/>
    <w:multiLevelType w:val="multilevel"/>
    <w:tmpl w:val="A6B276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B22080"/>
    <w:multiLevelType w:val="multilevel"/>
    <w:tmpl w:val="3BBAC712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1E32C8"/>
    <w:multiLevelType w:val="multilevel"/>
    <w:tmpl w:val="0A048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590D07"/>
    <w:rsid w:val="00011C8B"/>
    <w:rsid w:val="001A3DA1"/>
    <w:rsid w:val="002165E9"/>
    <w:rsid w:val="002F2484"/>
    <w:rsid w:val="00354056"/>
    <w:rsid w:val="004E29B3"/>
    <w:rsid w:val="00590D07"/>
    <w:rsid w:val="00660E7D"/>
    <w:rsid w:val="0068484E"/>
    <w:rsid w:val="0071025A"/>
    <w:rsid w:val="00724A8F"/>
    <w:rsid w:val="00784D58"/>
    <w:rsid w:val="008B439F"/>
    <w:rsid w:val="008D6863"/>
    <w:rsid w:val="00B30E8C"/>
    <w:rsid w:val="00B86B75"/>
    <w:rsid w:val="00BC48D5"/>
    <w:rsid w:val="00C36279"/>
    <w:rsid w:val="00CD0E5B"/>
    <w:rsid w:val="00E315A3"/>
    <w:rsid w:val="00F24B6C"/>
    <w:rsid w:val="00F45334"/>
    <w:rsid w:val="00F85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75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toc 3" w:uiPriority="39"/>
    <w:lsdException w:name="toc 4" w:uiPriority="39"/>
    <w:lsdException w:name="toc 5" w:uiPriority="39"/>
    <w:lsdException w:name="footnote text" w:uiPriority="9" w:qFormat="1"/>
    <w:lsdException w:name="Title" w:qFormat="1"/>
    <w:lsdException w:name="Default Paragraph Font" w:uiPriority="1"/>
    <w:lsdException w:name="Body Text" w:qFormat="1"/>
    <w:lsdException w:name="Subtitle" w:qFormat="1"/>
    <w:lsdException w:name="Date" w:qFormat="1"/>
    <w:lsdException w:name="Block Text" w:uiPriority="9" w:qFormat="1"/>
    <w:lsdException w:name="No List" w:uiPriority="99"/>
    <w:lsdException w:name="Bibliography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rsid w:val="0068484E"/>
  </w:style>
  <w:style w:type="paragraph" w:styleId="TOC2">
    <w:name w:val="toc 2"/>
    <w:basedOn w:val="Normal"/>
    <w:next w:val="Normal"/>
    <w:autoRedefine/>
    <w:rsid w:val="0068484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8484E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68484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68484E"/>
    <w:pPr>
      <w:ind w:left="960"/>
    </w:pPr>
  </w:style>
  <w:style w:type="paragraph" w:styleId="TOC6">
    <w:name w:val="toc 6"/>
    <w:basedOn w:val="Normal"/>
    <w:next w:val="Normal"/>
    <w:autoRedefine/>
    <w:rsid w:val="0068484E"/>
    <w:pPr>
      <w:ind w:left="1200"/>
    </w:pPr>
  </w:style>
  <w:style w:type="paragraph" w:styleId="TOC7">
    <w:name w:val="toc 7"/>
    <w:basedOn w:val="Normal"/>
    <w:next w:val="Normal"/>
    <w:autoRedefine/>
    <w:rsid w:val="0068484E"/>
    <w:pPr>
      <w:ind w:left="1440"/>
    </w:pPr>
  </w:style>
  <w:style w:type="paragraph" w:styleId="TOC8">
    <w:name w:val="toc 8"/>
    <w:basedOn w:val="Normal"/>
    <w:next w:val="Normal"/>
    <w:autoRedefine/>
    <w:rsid w:val="0068484E"/>
    <w:pPr>
      <w:ind w:left="1680"/>
    </w:pPr>
  </w:style>
  <w:style w:type="paragraph" w:styleId="TOC9">
    <w:name w:val="toc 9"/>
    <w:basedOn w:val="Normal"/>
    <w:next w:val="Normal"/>
    <w:autoRedefine/>
    <w:rsid w:val="0068484E"/>
    <w:pPr>
      <w:ind w:left="1920"/>
    </w:pPr>
  </w:style>
  <w:style w:type="paragraph" w:styleId="Header">
    <w:name w:val="header"/>
    <w:basedOn w:val="Normal"/>
    <w:link w:val="Head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8484E"/>
  </w:style>
  <w:style w:type="paragraph" w:styleId="Footer">
    <w:name w:val="footer"/>
    <w:basedOn w:val="Normal"/>
    <w:link w:val="Foot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848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toc 3" w:uiPriority="39"/>
    <w:lsdException w:name="toc 4" w:uiPriority="39"/>
    <w:lsdException w:name="toc 5" w:uiPriority="39"/>
    <w:lsdException w:name="footnote text" w:uiPriority="9" w:qFormat="1"/>
    <w:lsdException w:name="Title" w:qFormat="1"/>
    <w:lsdException w:name="Default Paragraph Font" w:uiPriority="1"/>
    <w:lsdException w:name="Body Text" w:qFormat="1"/>
    <w:lsdException w:name="Subtitle" w:qFormat="1"/>
    <w:lsdException w:name="Date" w:qFormat="1"/>
    <w:lsdException w:name="Block Text" w:uiPriority="9" w:qFormat="1"/>
    <w:lsdException w:name="No List" w:uiPriority="99"/>
    <w:lsdException w:name="Bibliography" w:qFormat="1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rsid w:val="0068484E"/>
  </w:style>
  <w:style w:type="paragraph" w:styleId="TOC2">
    <w:name w:val="toc 2"/>
    <w:basedOn w:val="Normal"/>
    <w:next w:val="Normal"/>
    <w:autoRedefine/>
    <w:rsid w:val="0068484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8484E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68484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68484E"/>
    <w:pPr>
      <w:ind w:left="960"/>
    </w:pPr>
  </w:style>
  <w:style w:type="paragraph" w:styleId="TOC6">
    <w:name w:val="toc 6"/>
    <w:basedOn w:val="Normal"/>
    <w:next w:val="Normal"/>
    <w:autoRedefine/>
    <w:rsid w:val="0068484E"/>
    <w:pPr>
      <w:ind w:left="1200"/>
    </w:pPr>
  </w:style>
  <w:style w:type="paragraph" w:styleId="TOC7">
    <w:name w:val="toc 7"/>
    <w:basedOn w:val="Normal"/>
    <w:next w:val="Normal"/>
    <w:autoRedefine/>
    <w:rsid w:val="0068484E"/>
    <w:pPr>
      <w:ind w:left="1440"/>
    </w:pPr>
  </w:style>
  <w:style w:type="paragraph" w:styleId="TOC8">
    <w:name w:val="toc 8"/>
    <w:basedOn w:val="Normal"/>
    <w:next w:val="Normal"/>
    <w:autoRedefine/>
    <w:rsid w:val="0068484E"/>
    <w:pPr>
      <w:ind w:left="1680"/>
    </w:pPr>
  </w:style>
  <w:style w:type="paragraph" w:styleId="TOC9">
    <w:name w:val="toc 9"/>
    <w:basedOn w:val="Normal"/>
    <w:next w:val="Normal"/>
    <w:autoRedefine/>
    <w:rsid w:val="0068484E"/>
    <w:pPr>
      <w:ind w:left="1920"/>
    </w:pPr>
  </w:style>
  <w:style w:type="paragraph" w:styleId="Header">
    <w:name w:val="header"/>
    <w:basedOn w:val="Normal"/>
    <w:link w:val="Head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8484E"/>
  </w:style>
  <w:style w:type="paragraph" w:styleId="Footer">
    <w:name w:val="footer"/>
    <w:basedOn w:val="Normal"/>
    <w:link w:val="FooterChar"/>
    <w:rsid w:val="0068484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8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1DCD70-7988-EB4A-B9A0-D578A4DB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Ari Hershowitz</cp:lastModifiedBy>
  <cp:revision>1</cp:revision>
  <dcterms:created xsi:type="dcterms:W3CDTF">2016-06-18T22:21:00Z</dcterms:created>
  <dcterms:modified xsi:type="dcterms:W3CDTF">2016-06-19T21:40:00Z</dcterms:modified>
</cp:coreProperties>
</file>